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BD823" w14:textId="77777777" w:rsidR="00FB27BA" w:rsidRPr="000418E0" w:rsidRDefault="00FB27BA" w:rsidP="00FB27BA">
      <w:pPr>
        <w:rPr>
          <w:ins w:id="0" w:author="Tammy Nguyen" w:date="2018-04-11T20:30:00Z"/>
          <w:rFonts w:ascii="Roboto" w:eastAsia="Roboto" w:hAnsi="Roboto" w:cs="Roboto"/>
          <w:b/>
          <w:sz w:val="20"/>
          <w:szCs w:val="20"/>
        </w:rPr>
      </w:pPr>
      <w:ins w:id="1" w:author="Tammy Nguyen" w:date="2018-04-11T20:30:00Z">
        <w:r>
          <w:rPr>
            <w:rFonts w:ascii="Roboto" w:eastAsia="Roboto" w:hAnsi="Roboto" w:cs="Roboto"/>
            <w:b/>
            <w:sz w:val="20"/>
            <w:szCs w:val="20"/>
          </w:rPr>
          <w:t>SI507 FINAL PROJECT PROPOSAL (REVISION)</w:t>
        </w:r>
      </w:ins>
    </w:p>
    <w:p w14:paraId="05CF7AC1" w14:textId="77777777" w:rsidR="00FB27BA" w:rsidRDefault="00FB27BA" w:rsidP="00FB27BA">
      <w:pPr>
        <w:rPr>
          <w:ins w:id="2" w:author="Tammy Nguyen" w:date="2018-04-11T20:30:00Z"/>
          <w:rFonts w:ascii="Roboto" w:eastAsia="Roboto" w:hAnsi="Roboto" w:cs="Roboto"/>
          <w:b/>
          <w:sz w:val="20"/>
          <w:szCs w:val="20"/>
        </w:rPr>
      </w:pPr>
    </w:p>
    <w:p w14:paraId="03A4EEE5" w14:textId="77777777" w:rsidR="00FB27BA" w:rsidRDefault="00FB27BA" w:rsidP="00FB27BA">
      <w:pPr>
        <w:rPr>
          <w:ins w:id="3" w:author="Tammy Nguyen" w:date="2018-04-11T20:30:00Z"/>
          <w:rFonts w:ascii="Roboto" w:eastAsia="Roboto" w:hAnsi="Roboto" w:cs="Roboto"/>
          <w:sz w:val="20"/>
          <w:szCs w:val="20"/>
        </w:rPr>
      </w:pPr>
      <w:ins w:id="4" w:author="Tammy Nguyen" w:date="2018-04-11T20:30:00Z">
        <w:r>
          <w:rPr>
            <w:rFonts w:ascii="Roboto" w:eastAsia="Roboto" w:hAnsi="Roboto" w:cs="Roboto"/>
            <w:sz w:val="20"/>
            <w:szCs w:val="20"/>
          </w:rPr>
          <w:t>REASONS FOR REVISION:</w:t>
        </w:r>
      </w:ins>
    </w:p>
    <w:p w14:paraId="696D842E" w14:textId="77777777" w:rsidR="00FB27BA" w:rsidRDefault="00FB27BA" w:rsidP="00FB27BA">
      <w:pPr>
        <w:rPr>
          <w:ins w:id="5" w:author="Tammy Nguyen" w:date="2018-04-11T20:30:00Z"/>
          <w:rFonts w:ascii="Roboto Light" w:eastAsia="Roboto Light" w:hAnsi="Roboto Light" w:cs="Roboto Light"/>
          <w:sz w:val="20"/>
          <w:szCs w:val="20"/>
        </w:rPr>
      </w:pPr>
      <w:ins w:id="6" w:author="Tammy Nguyen" w:date="2018-04-11T20:30:00Z">
        <w:r>
          <w:rPr>
            <w:rFonts w:ascii="Roboto Light" w:eastAsia="Roboto Light" w:hAnsi="Roboto Light" w:cs="Roboto Light"/>
            <w:sz w:val="20"/>
            <w:szCs w:val="20"/>
          </w:rPr>
          <w:t xml:space="preserve">I managed to set up an OAuth 2.0 authorization and after an initial exploration of the data I’d be able to pull from LinkedIn, I realized that </w:t>
        </w:r>
        <w:proofErr w:type="gramStart"/>
        <w:r>
          <w:rPr>
            <w:rFonts w:ascii="Roboto Light" w:eastAsia="Roboto Light" w:hAnsi="Roboto Light" w:cs="Roboto Light"/>
            <w:sz w:val="20"/>
            <w:szCs w:val="20"/>
          </w:rPr>
          <w:t>in order to</w:t>
        </w:r>
        <w:proofErr w:type="gramEnd"/>
        <w:r>
          <w:rPr>
            <w:rFonts w:ascii="Roboto Light" w:eastAsia="Roboto Light" w:hAnsi="Roboto Light" w:cs="Roboto Light"/>
            <w:sz w:val="20"/>
            <w:szCs w:val="20"/>
          </w:rPr>
          <w:t xml:space="preserve"> access users’ full profile (that I would need for my final project), I’d have to apply for extra authorization with LinkedIn. Unfortunately, I don’t believe that LinkedIn would grant me extra permissions for a school project; therefore, I have decided to move in a different direction with my project.</w:t>
        </w:r>
      </w:ins>
    </w:p>
    <w:p w14:paraId="2974D35F" w14:textId="77777777" w:rsidR="00FB27BA" w:rsidRDefault="00FB27BA" w:rsidP="00FB27BA">
      <w:pPr>
        <w:rPr>
          <w:ins w:id="7" w:author="Tammy Nguyen" w:date="2018-04-11T20:30:00Z"/>
          <w:rFonts w:ascii="Roboto Light" w:eastAsia="Roboto Light" w:hAnsi="Roboto Light" w:cs="Roboto Light"/>
          <w:sz w:val="20"/>
          <w:szCs w:val="20"/>
        </w:rPr>
      </w:pPr>
    </w:p>
    <w:p w14:paraId="01DDA441" w14:textId="77777777" w:rsidR="00FB27BA" w:rsidRDefault="00FB27BA" w:rsidP="00FB27BA">
      <w:pPr>
        <w:rPr>
          <w:ins w:id="8" w:author="Tammy Nguyen" w:date="2018-04-11T20:30:00Z"/>
          <w:rFonts w:ascii="Roboto Light" w:eastAsia="Roboto Light" w:hAnsi="Roboto Light" w:cs="Roboto Light"/>
          <w:sz w:val="20"/>
          <w:szCs w:val="20"/>
        </w:rPr>
      </w:pPr>
      <w:ins w:id="9" w:author="Tammy Nguyen" w:date="2018-04-11T20:30:00Z">
        <w:r>
          <w:rPr>
            <w:rFonts w:ascii="Roboto Light" w:eastAsia="Roboto Light" w:hAnsi="Roboto Light" w:cs="Roboto Light"/>
            <w:sz w:val="20"/>
            <w:szCs w:val="20"/>
          </w:rPr>
          <w:t>DATA SOURCES &amp; CHALLENGE SCORE:</w:t>
        </w:r>
      </w:ins>
    </w:p>
    <w:p w14:paraId="2EF302B1" w14:textId="77777777" w:rsidR="00FB27BA" w:rsidRDefault="00FB27BA" w:rsidP="00FB27BA">
      <w:pPr>
        <w:rPr>
          <w:ins w:id="10" w:author="Tammy Nguyen" w:date="2018-04-11T20:30:00Z"/>
          <w:rFonts w:ascii="Roboto Light" w:eastAsia="Roboto Light" w:hAnsi="Roboto Light" w:cs="Roboto Light"/>
          <w:sz w:val="20"/>
          <w:szCs w:val="20"/>
        </w:rPr>
      </w:pPr>
      <w:ins w:id="11" w:author="Tammy Nguyen" w:date="2018-04-11T20:30:00Z">
        <w:r>
          <w:rPr>
            <w:rFonts w:ascii="Roboto Light" w:eastAsia="Roboto Light" w:hAnsi="Roboto Light" w:cs="Roboto Light"/>
            <w:sz w:val="20"/>
            <w:szCs w:val="20"/>
          </w:rPr>
          <w:t xml:space="preserve">I am a firm believer in adopting pets from local animal shelters rather than buying a dog from a </w:t>
        </w:r>
        <w:proofErr w:type="spellStart"/>
        <w:r>
          <w:rPr>
            <w:rFonts w:ascii="Roboto Light" w:eastAsia="Roboto Light" w:hAnsi="Roboto Light" w:cs="Roboto Light"/>
            <w:sz w:val="20"/>
            <w:szCs w:val="20"/>
          </w:rPr>
          <w:t>bredder</w:t>
        </w:r>
        <w:proofErr w:type="spellEnd"/>
        <w:r>
          <w:rPr>
            <w:rFonts w:ascii="Roboto Light" w:eastAsia="Roboto Light" w:hAnsi="Roboto Light" w:cs="Roboto Light"/>
            <w:sz w:val="20"/>
            <w:szCs w:val="20"/>
          </w:rPr>
          <w:t xml:space="preserve">. During my search for my current dog, I spent a lot of time on </w:t>
        </w:r>
        <w:proofErr w:type="spellStart"/>
        <w:r>
          <w:rPr>
            <w:rFonts w:ascii="Roboto Light" w:eastAsia="Roboto Light" w:hAnsi="Roboto Light" w:cs="Roboto Light"/>
            <w:sz w:val="20"/>
            <w:szCs w:val="20"/>
          </w:rPr>
          <w:t>Petfinder</w:t>
        </w:r>
        <w:proofErr w:type="spellEnd"/>
        <w:r>
          <w:rPr>
            <w:rFonts w:ascii="Roboto Light" w:eastAsia="Roboto Light" w:hAnsi="Roboto Light" w:cs="Roboto Light"/>
            <w:sz w:val="20"/>
            <w:szCs w:val="20"/>
          </w:rPr>
          <w:t xml:space="preserve"> and the Humane Society of Huron Valley’s website searching for the perfect dog to adopt. For my final project, I’d like to create a program that allows a user to search through </w:t>
        </w:r>
        <w:proofErr w:type="spellStart"/>
        <w:r>
          <w:rPr>
            <w:rFonts w:ascii="Roboto Light" w:eastAsia="Roboto Light" w:hAnsi="Roboto Light" w:cs="Roboto Light"/>
            <w:sz w:val="20"/>
            <w:szCs w:val="20"/>
          </w:rPr>
          <w:t>Petfinder’s</w:t>
        </w:r>
        <w:proofErr w:type="spellEnd"/>
        <w:r>
          <w:rPr>
            <w:rFonts w:ascii="Roboto Light" w:eastAsia="Roboto Light" w:hAnsi="Roboto Light" w:cs="Roboto Light"/>
            <w:sz w:val="20"/>
            <w:szCs w:val="20"/>
          </w:rPr>
          <w:t xml:space="preserve"> records of adoptable dogs.</w:t>
        </w:r>
      </w:ins>
    </w:p>
    <w:p w14:paraId="3BBB192B" w14:textId="77777777" w:rsidR="00FB27BA" w:rsidRDefault="00FB27BA" w:rsidP="00FB27BA">
      <w:pPr>
        <w:rPr>
          <w:ins w:id="12" w:author="Tammy Nguyen" w:date="2018-04-11T20:30:00Z"/>
          <w:rFonts w:ascii="Roboto Light" w:eastAsia="Roboto Light" w:hAnsi="Roboto Light" w:cs="Roboto Light"/>
          <w:sz w:val="20"/>
          <w:szCs w:val="20"/>
        </w:rPr>
      </w:pPr>
    </w:p>
    <w:p w14:paraId="13C16170" w14:textId="460AB72E" w:rsidR="00FB27BA" w:rsidRDefault="00FB27BA" w:rsidP="00FB27BA">
      <w:pPr>
        <w:rPr>
          <w:ins w:id="13" w:author="Tammy Nguyen" w:date="2018-04-11T20:30:00Z"/>
          <w:rFonts w:ascii="Roboto Light" w:eastAsia="Roboto Light" w:hAnsi="Roboto Light" w:cs="Roboto Light"/>
          <w:sz w:val="20"/>
          <w:szCs w:val="20"/>
        </w:rPr>
      </w:pPr>
      <w:ins w:id="14" w:author="Tammy Nguyen" w:date="2018-04-11T20:30:00Z">
        <w:r>
          <w:rPr>
            <w:rFonts w:ascii="Roboto Light" w:eastAsia="Roboto Light" w:hAnsi="Roboto Light" w:cs="Roboto Light"/>
            <w:sz w:val="20"/>
            <w:szCs w:val="20"/>
          </w:rPr>
          <w:t xml:space="preserve">My intention is first scrape Wikipedia’s “List of dog breeds” to generate a database of possible dog breeds that a user can search for. From there, </w:t>
        </w:r>
      </w:ins>
      <w:ins w:id="15" w:author="Tammy Nguyen" w:date="2018-04-11T20:31:00Z">
        <w:r w:rsidR="00A2134C">
          <w:rPr>
            <w:rFonts w:ascii="Roboto Light" w:eastAsia="Roboto Light" w:hAnsi="Roboto Light" w:cs="Roboto Light"/>
            <w:sz w:val="20"/>
            <w:szCs w:val="20"/>
          </w:rPr>
          <w:t xml:space="preserve">using </w:t>
        </w:r>
      </w:ins>
      <w:proofErr w:type="spellStart"/>
      <w:ins w:id="16" w:author="Tammy Nguyen" w:date="2018-04-11T20:30:00Z">
        <w:r>
          <w:rPr>
            <w:rFonts w:ascii="Roboto Light" w:eastAsia="Roboto Light" w:hAnsi="Roboto Light" w:cs="Roboto Light"/>
            <w:sz w:val="20"/>
            <w:szCs w:val="20"/>
          </w:rPr>
          <w:t>PetFinder’s</w:t>
        </w:r>
        <w:proofErr w:type="spellEnd"/>
        <w:r>
          <w:rPr>
            <w:rFonts w:ascii="Roboto Light" w:eastAsia="Roboto Light" w:hAnsi="Roboto Light" w:cs="Roboto Light"/>
            <w:sz w:val="20"/>
            <w:szCs w:val="20"/>
          </w:rPr>
          <w:t xml:space="preserve"> API (which requires an API Key), my program will request records of adoptable dogs.</w:t>
        </w:r>
      </w:ins>
    </w:p>
    <w:p w14:paraId="7CC3BEDB" w14:textId="77777777" w:rsidR="00FB27BA" w:rsidRDefault="00FB27BA" w:rsidP="00FB27BA">
      <w:pPr>
        <w:rPr>
          <w:ins w:id="17" w:author="Tammy Nguyen" w:date="2018-04-11T20:30:00Z"/>
          <w:rFonts w:ascii="Roboto Light" w:eastAsia="Roboto Light" w:hAnsi="Roboto Light" w:cs="Roboto Light"/>
          <w:sz w:val="20"/>
          <w:szCs w:val="20"/>
        </w:rPr>
      </w:pPr>
    </w:p>
    <w:p w14:paraId="7C7DC819" w14:textId="79F6BA52" w:rsidR="00FB27BA" w:rsidRDefault="00FB27BA" w:rsidP="00FB27BA">
      <w:pPr>
        <w:rPr>
          <w:ins w:id="18" w:author="Tammy Nguyen" w:date="2018-04-11T20:33:00Z"/>
          <w:rFonts w:ascii="Roboto Light" w:eastAsia="Roboto Light" w:hAnsi="Roboto Light" w:cs="Roboto Light"/>
          <w:sz w:val="20"/>
          <w:szCs w:val="20"/>
        </w:rPr>
      </w:pPr>
      <w:ins w:id="19" w:author="Tammy Nguyen" w:date="2018-04-11T20:30:00Z">
        <w:r>
          <w:rPr>
            <w:rFonts w:ascii="Roboto Light" w:eastAsia="Roboto Light" w:hAnsi="Roboto Light" w:cs="Roboto Light"/>
            <w:sz w:val="20"/>
            <w:szCs w:val="20"/>
          </w:rPr>
          <w:t xml:space="preserve">The challenge score for this revised project is </w:t>
        </w:r>
      </w:ins>
      <w:ins w:id="20" w:author="Tammy Nguyen" w:date="2018-04-11T20:31:00Z">
        <w:r w:rsidR="00A2134C">
          <w:rPr>
            <w:rFonts w:ascii="Roboto Light" w:eastAsia="Roboto Light" w:hAnsi="Roboto Light" w:cs="Roboto Light"/>
            <w:sz w:val="20"/>
            <w:szCs w:val="20"/>
          </w:rPr>
          <w:t xml:space="preserve">meets the </w:t>
        </w:r>
        <w:r w:rsidR="00901105">
          <w:rPr>
            <w:rFonts w:ascii="Roboto Light" w:eastAsia="Roboto Light" w:hAnsi="Roboto Light" w:cs="Roboto Light"/>
            <w:sz w:val="20"/>
            <w:szCs w:val="20"/>
          </w:rPr>
          <w:t>minimum of 8. I earn 4 points for scraping the single Wikipedia page and then an a</w:t>
        </w:r>
      </w:ins>
      <w:ins w:id="21" w:author="Tammy Nguyen" w:date="2018-04-11T20:32:00Z">
        <w:r w:rsidR="00901105">
          <w:rPr>
            <w:rFonts w:ascii="Roboto Light" w:eastAsia="Roboto Light" w:hAnsi="Roboto Light" w:cs="Roboto Light"/>
            <w:sz w:val="20"/>
            <w:szCs w:val="20"/>
          </w:rPr>
          <w:t xml:space="preserve">dditional 4 points for </w:t>
        </w:r>
        <w:r w:rsidR="00630010">
          <w:rPr>
            <w:rFonts w:ascii="Roboto Light" w:eastAsia="Roboto Light" w:hAnsi="Roboto Light" w:cs="Roboto Light"/>
            <w:sz w:val="20"/>
            <w:szCs w:val="20"/>
          </w:rPr>
          <w:t>requesting data from a web API that requires an API key.</w:t>
        </w:r>
      </w:ins>
    </w:p>
    <w:p w14:paraId="0956D7E0" w14:textId="63A4580E" w:rsidR="00732873" w:rsidRDefault="00732873" w:rsidP="00FB27BA">
      <w:pPr>
        <w:rPr>
          <w:ins w:id="22" w:author="Tammy Nguyen" w:date="2018-04-11T20:33:00Z"/>
          <w:rFonts w:ascii="Roboto Light" w:eastAsia="Roboto Light" w:hAnsi="Roboto Light" w:cs="Roboto Light"/>
          <w:sz w:val="20"/>
          <w:szCs w:val="20"/>
        </w:rPr>
      </w:pPr>
    </w:p>
    <w:p w14:paraId="32D30D51" w14:textId="21381FF3" w:rsidR="00732873" w:rsidRDefault="00732873" w:rsidP="00FB27BA">
      <w:pPr>
        <w:rPr>
          <w:ins w:id="23" w:author="Tammy Nguyen" w:date="2018-04-11T20:33:00Z"/>
          <w:rFonts w:ascii="Roboto Light" w:eastAsia="Roboto Light" w:hAnsi="Roboto Light" w:cs="Roboto Light"/>
          <w:sz w:val="20"/>
          <w:szCs w:val="20"/>
        </w:rPr>
      </w:pPr>
      <w:ins w:id="24" w:author="Tammy Nguyen" w:date="2018-04-11T20:33:00Z">
        <w:r>
          <w:rPr>
            <w:rFonts w:ascii="Roboto Light" w:eastAsia="Roboto Light" w:hAnsi="Roboto Light" w:cs="Roboto Light"/>
            <w:sz w:val="20"/>
            <w:szCs w:val="20"/>
          </w:rPr>
          <w:t>DATA ACCESS AND STORAGE:</w:t>
        </w:r>
      </w:ins>
    </w:p>
    <w:p w14:paraId="012E70DE" w14:textId="61268522" w:rsidR="00732873" w:rsidRDefault="00732873" w:rsidP="00FB27BA">
      <w:pPr>
        <w:rPr>
          <w:ins w:id="25" w:author="Tammy Nguyen" w:date="2018-04-11T20:33:00Z"/>
          <w:rFonts w:ascii="Roboto Light" w:eastAsia="Roboto Light" w:hAnsi="Roboto Light" w:cs="Roboto Light"/>
          <w:sz w:val="20"/>
          <w:szCs w:val="20"/>
        </w:rPr>
      </w:pPr>
      <w:ins w:id="26" w:author="Tammy Nguyen" w:date="2018-04-11T20:33:00Z">
        <w:r>
          <w:rPr>
            <w:rFonts w:ascii="Roboto Light" w:eastAsia="Roboto Light" w:hAnsi="Roboto Light" w:cs="Roboto Light"/>
            <w:sz w:val="20"/>
            <w:szCs w:val="20"/>
          </w:rPr>
          <w:t>I will cache all the scraped and requested data as well as placed them in a database with the following tables:</w:t>
        </w:r>
      </w:ins>
    </w:p>
    <w:p w14:paraId="1DCE662F" w14:textId="1D0E0A2D" w:rsidR="00732873" w:rsidRDefault="004B545E" w:rsidP="00732873">
      <w:pPr>
        <w:pStyle w:val="ListParagraph"/>
        <w:numPr>
          <w:ilvl w:val="0"/>
          <w:numId w:val="4"/>
        </w:numPr>
        <w:rPr>
          <w:ins w:id="27" w:author="Tammy Nguyen" w:date="2018-04-11T20:35:00Z"/>
          <w:rFonts w:ascii="Roboto Light" w:eastAsia="Roboto Light" w:hAnsi="Roboto Light" w:cs="Roboto Light"/>
          <w:sz w:val="20"/>
          <w:szCs w:val="20"/>
        </w:rPr>
      </w:pPr>
      <w:ins w:id="28" w:author="Tammy Nguyen" w:date="2018-04-11T20:34:00Z">
        <w:r>
          <w:rPr>
            <w:rFonts w:ascii="Roboto Light" w:eastAsia="Roboto Light" w:hAnsi="Roboto Light" w:cs="Roboto Light"/>
            <w:sz w:val="20"/>
            <w:szCs w:val="20"/>
          </w:rPr>
          <w:t>Dog Breeds</w:t>
        </w:r>
      </w:ins>
    </w:p>
    <w:p w14:paraId="3EA91061" w14:textId="141191D2" w:rsidR="00657FB8" w:rsidRDefault="00657FB8" w:rsidP="00732873">
      <w:pPr>
        <w:pStyle w:val="ListParagraph"/>
        <w:numPr>
          <w:ilvl w:val="0"/>
          <w:numId w:val="4"/>
        </w:numPr>
        <w:rPr>
          <w:ins w:id="29" w:author="Tammy Nguyen" w:date="2018-04-11T20:36:00Z"/>
          <w:rFonts w:ascii="Roboto Light" w:eastAsia="Roboto Light" w:hAnsi="Roboto Light" w:cs="Roboto Light"/>
          <w:sz w:val="20"/>
          <w:szCs w:val="20"/>
        </w:rPr>
      </w:pPr>
      <w:ins w:id="30" w:author="Tammy Nguyen" w:date="2018-04-11T20:35:00Z">
        <w:r>
          <w:rPr>
            <w:rFonts w:ascii="Roboto Light" w:eastAsia="Roboto Light" w:hAnsi="Roboto Light" w:cs="Roboto Light"/>
            <w:sz w:val="20"/>
            <w:szCs w:val="20"/>
          </w:rPr>
          <w:t>Shelter Information</w:t>
        </w:r>
      </w:ins>
    </w:p>
    <w:p w14:paraId="460FEE62" w14:textId="33CDEECB" w:rsidR="002E7929" w:rsidRDefault="002F6F69" w:rsidP="002E7929">
      <w:pPr>
        <w:pStyle w:val="ListParagraph"/>
        <w:numPr>
          <w:ilvl w:val="1"/>
          <w:numId w:val="4"/>
        </w:numPr>
        <w:rPr>
          <w:ins w:id="31" w:author="Tammy Nguyen" w:date="2018-04-11T20:36:00Z"/>
          <w:rFonts w:ascii="Roboto Light" w:eastAsia="Roboto Light" w:hAnsi="Roboto Light" w:cs="Roboto Light"/>
          <w:sz w:val="20"/>
          <w:szCs w:val="20"/>
        </w:rPr>
      </w:pPr>
      <w:ins w:id="32" w:author="Tammy Nguyen" w:date="2018-04-11T20:36:00Z">
        <w:r>
          <w:rPr>
            <w:rFonts w:ascii="Roboto Light" w:eastAsia="Roboto Light" w:hAnsi="Roboto Light" w:cs="Roboto Light"/>
            <w:sz w:val="20"/>
            <w:szCs w:val="20"/>
          </w:rPr>
          <w:t>Name, Location</w:t>
        </w:r>
      </w:ins>
    </w:p>
    <w:p w14:paraId="36C26DC9" w14:textId="3B2C7C71" w:rsidR="004B545E" w:rsidRDefault="004B545E" w:rsidP="00732873">
      <w:pPr>
        <w:pStyle w:val="ListParagraph"/>
        <w:numPr>
          <w:ilvl w:val="0"/>
          <w:numId w:val="4"/>
        </w:numPr>
        <w:rPr>
          <w:ins w:id="33" w:author="Tammy Nguyen" w:date="2018-04-11T20:34:00Z"/>
          <w:rFonts w:ascii="Roboto Light" w:eastAsia="Roboto Light" w:hAnsi="Roboto Light" w:cs="Roboto Light"/>
          <w:sz w:val="20"/>
          <w:szCs w:val="20"/>
        </w:rPr>
      </w:pPr>
      <w:ins w:id="34" w:author="Tammy Nguyen" w:date="2018-04-11T20:34:00Z">
        <w:r>
          <w:rPr>
            <w:rFonts w:ascii="Roboto Light" w:eastAsia="Roboto Light" w:hAnsi="Roboto Light" w:cs="Roboto Light"/>
            <w:sz w:val="20"/>
            <w:szCs w:val="20"/>
          </w:rPr>
          <w:t>Pet Records</w:t>
        </w:r>
      </w:ins>
    </w:p>
    <w:p w14:paraId="34AEDC3C" w14:textId="6DC97465" w:rsidR="004B545E" w:rsidRDefault="000B72C9" w:rsidP="004B545E">
      <w:pPr>
        <w:pStyle w:val="ListParagraph"/>
        <w:numPr>
          <w:ilvl w:val="1"/>
          <w:numId w:val="4"/>
        </w:numPr>
        <w:rPr>
          <w:ins w:id="35" w:author="Tammy Nguyen" w:date="2018-04-11T20:34:00Z"/>
          <w:rFonts w:ascii="Roboto Light" w:eastAsia="Roboto Light" w:hAnsi="Roboto Light" w:cs="Roboto Light"/>
          <w:sz w:val="20"/>
          <w:szCs w:val="20"/>
        </w:rPr>
        <w:pPrChange w:id="36" w:author="Tammy Nguyen" w:date="2018-04-11T20:34:00Z">
          <w:pPr>
            <w:pStyle w:val="ListParagraph"/>
            <w:numPr>
              <w:numId w:val="4"/>
            </w:numPr>
            <w:ind w:hanging="360"/>
          </w:pPr>
        </w:pPrChange>
      </w:pPr>
      <w:ins w:id="37" w:author="Tammy Nguyen" w:date="2018-04-11T20:34:00Z">
        <w:r>
          <w:rPr>
            <w:rFonts w:ascii="Roboto Light" w:eastAsia="Roboto Light" w:hAnsi="Roboto Light" w:cs="Roboto Light"/>
            <w:sz w:val="20"/>
            <w:szCs w:val="20"/>
          </w:rPr>
          <w:t>Name, Breed</w:t>
        </w:r>
      </w:ins>
      <w:ins w:id="38" w:author="Tammy Nguyen" w:date="2018-04-11T20:35:00Z">
        <w:r w:rsidR="00657FB8">
          <w:rPr>
            <w:rFonts w:ascii="Roboto Light" w:eastAsia="Roboto Light" w:hAnsi="Roboto Light" w:cs="Roboto Light"/>
            <w:sz w:val="20"/>
            <w:szCs w:val="20"/>
          </w:rPr>
          <w:t xml:space="preserve"> ID, Shelter ID,</w:t>
        </w:r>
        <w:r w:rsidR="00522947">
          <w:rPr>
            <w:rFonts w:ascii="Roboto Light" w:eastAsia="Roboto Light" w:hAnsi="Roboto Light" w:cs="Roboto Light"/>
            <w:sz w:val="20"/>
            <w:szCs w:val="20"/>
          </w:rPr>
          <w:t xml:space="preserve"> Age ID, Sex</w:t>
        </w:r>
      </w:ins>
      <w:ins w:id="39" w:author="Tammy Nguyen" w:date="2018-04-11T20:36:00Z">
        <w:r w:rsidR="00522947">
          <w:rPr>
            <w:rFonts w:ascii="Roboto Light" w:eastAsia="Roboto Light" w:hAnsi="Roboto Light" w:cs="Roboto Light"/>
            <w:sz w:val="20"/>
            <w:szCs w:val="20"/>
          </w:rPr>
          <w:t xml:space="preserve"> ID, Size ID</w:t>
        </w:r>
      </w:ins>
    </w:p>
    <w:p w14:paraId="53E9609E" w14:textId="466B496A" w:rsidR="004B545E" w:rsidRDefault="001F5C89" w:rsidP="00732873">
      <w:pPr>
        <w:pStyle w:val="ListParagraph"/>
        <w:numPr>
          <w:ilvl w:val="0"/>
          <w:numId w:val="4"/>
        </w:numPr>
        <w:rPr>
          <w:ins w:id="40" w:author="Tammy Nguyen" w:date="2018-04-11T20:37:00Z"/>
          <w:rFonts w:ascii="Roboto Light" w:eastAsia="Roboto Light" w:hAnsi="Roboto Light" w:cs="Roboto Light"/>
          <w:sz w:val="20"/>
          <w:szCs w:val="20"/>
        </w:rPr>
      </w:pPr>
      <w:ins w:id="41" w:author="Tammy Nguyen" w:date="2018-04-11T20:37:00Z">
        <w:r>
          <w:rPr>
            <w:rFonts w:ascii="Roboto Light" w:eastAsia="Roboto Light" w:hAnsi="Roboto Light" w:cs="Roboto Light"/>
            <w:sz w:val="20"/>
            <w:szCs w:val="20"/>
          </w:rPr>
          <w:t>Age Information</w:t>
        </w:r>
      </w:ins>
    </w:p>
    <w:p w14:paraId="1CEC4F49" w14:textId="01129F96" w:rsidR="001F5C89" w:rsidRDefault="001F5C89" w:rsidP="00732873">
      <w:pPr>
        <w:pStyle w:val="ListParagraph"/>
        <w:numPr>
          <w:ilvl w:val="0"/>
          <w:numId w:val="4"/>
        </w:numPr>
        <w:rPr>
          <w:ins w:id="42" w:author="Tammy Nguyen" w:date="2018-04-11T20:37:00Z"/>
          <w:rFonts w:ascii="Roboto Light" w:eastAsia="Roboto Light" w:hAnsi="Roboto Light" w:cs="Roboto Light"/>
          <w:sz w:val="20"/>
          <w:szCs w:val="20"/>
        </w:rPr>
      </w:pPr>
      <w:ins w:id="43" w:author="Tammy Nguyen" w:date="2018-04-11T20:37:00Z">
        <w:r>
          <w:rPr>
            <w:rFonts w:ascii="Roboto Light" w:eastAsia="Roboto Light" w:hAnsi="Roboto Light" w:cs="Roboto Light"/>
            <w:sz w:val="20"/>
            <w:szCs w:val="20"/>
          </w:rPr>
          <w:t>Sex Information</w:t>
        </w:r>
      </w:ins>
    </w:p>
    <w:p w14:paraId="4280EC2C" w14:textId="325AEE3D" w:rsidR="001F5C89" w:rsidRDefault="001F5C89" w:rsidP="00732873">
      <w:pPr>
        <w:pStyle w:val="ListParagraph"/>
        <w:numPr>
          <w:ilvl w:val="0"/>
          <w:numId w:val="4"/>
        </w:numPr>
        <w:rPr>
          <w:ins w:id="44" w:author="Tammy Nguyen" w:date="2018-04-11T20:37:00Z"/>
          <w:rFonts w:ascii="Roboto Light" w:eastAsia="Roboto Light" w:hAnsi="Roboto Light" w:cs="Roboto Light"/>
          <w:sz w:val="20"/>
          <w:szCs w:val="20"/>
        </w:rPr>
      </w:pPr>
      <w:ins w:id="45" w:author="Tammy Nguyen" w:date="2018-04-11T20:37:00Z">
        <w:r>
          <w:rPr>
            <w:rFonts w:ascii="Roboto Light" w:eastAsia="Roboto Light" w:hAnsi="Roboto Light" w:cs="Roboto Light"/>
            <w:sz w:val="20"/>
            <w:szCs w:val="20"/>
          </w:rPr>
          <w:t>Size Information</w:t>
        </w:r>
      </w:ins>
    </w:p>
    <w:p w14:paraId="65726443" w14:textId="62870C03" w:rsidR="0054556E" w:rsidRDefault="0054556E" w:rsidP="0054556E">
      <w:pPr>
        <w:rPr>
          <w:ins w:id="46" w:author="Tammy Nguyen" w:date="2018-04-11T20:37:00Z"/>
          <w:rFonts w:ascii="Roboto Light" w:eastAsia="Roboto Light" w:hAnsi="Roboto Light" w:cs="Roboto Light"/>
          <w:sz w:val="20"/>
          <w:szCs w:val="20"/>
        </w:rPr>
      </w:pPr>
    </w:p>
    <w:p w14:paraId="71E4AEEC" w14:textId="7F8FA6FC" w:rsidR="0054556E" w:rsidRDefault="0054556E" w:rsidP="0054556E">
      <w:pPr>
        <w:rPr>
          <w:ins w:id="47" w:author="Tammy Nguyen" w:date="2018-04-11T20:37:00Z"/>
          <w:rFonts w:ascii="Roboto Light" w:eastAsia="Roboto Light" w:hAnsi="Roboto Light" w:cs="Roboto Light"/>
          <w:sz w:val="20"/>
          <w:szCs w:val="20"/>
        </w:rPr>
      </w:pPr>
      <w:ins w:id="48" w:author="Tammy Nguyen" w:date="2018-04-11T20:37:00Z">
        <w:r>
          <w:rPr>
            <w:rFonts w:ascii="Roboto Light" w:eastAsia="Roboto Light" w:hAnsi="Roboto Light" w:cs="Roboto Light"/>
            <w:sz w:val="20"/>
            <w:szCs w:val="20"/>
          </w:rPr>
          <w:t>DATA PROCESSING</w:t>
        </w:r>
      </w:ins>
      <w:ins w:id="49" w:author="Tammy Nguyen" w:date="2018-04-11T20:38:00Z">
        <w:r w:rsidR="001E0C85">
          <w:rPr>
            <w:rFonts w:ascii="Roboto Light" w:eastAsia="Roboto Light" w:hAnsi="Roboto Light" w:cs="Roboto Light"/>
            <w:sz w:val="20"/>
            <w:szCs w:val="20"/>
          </w:rPr>
          <w:t xml:space="preserve"> &amp; TESTING:</w:t>
        </w:r>
      </w:ins>
    </w:p>
    <w:p w14:paraId="73673A3B" w14:textId="757A1CF0" w:rsidR="0054556E" w:rsidRDefault="0054556E" w:rsidP="0054556E">
      <w:pPr>
        <w:rPr>
          <w:ins w:id="50" w:author="Tammy Nguyen" w:date="2018-04-11T20:39:00Z"/>
          <w:rFonts w:ascii="Roboto Light" w:eastAsia="Roboto Light" w:hAnsi="Roboto Light" w:cs="Roboto Light"/>
          <w:sz w:val="20"/>
          <w:szCs w:val="20"/>
        </w:rPr>
      </w:pPr>
      <w:ins w:id="51" w:author="Tammy Nguyen" w:date="2018-04-11T20:37:00Z">
        <w:r>
          <w:rPr>
            <w:rFonts w:ascii="Roboto Light" w:eastAsia="Roboto Light" w:hAnsi="Roboto Light" w:cs="Roboto Light"/>
            <w:sz w:val="20"/>
            <w:szCs w:val="20"/>
          </w:rPr>
          <w:t>Most likely I’ll be creating</w:t>
        </w:r>
      </w:ins>
      <w:ins w:id="52" w:author="Tammy Nguyen" w:date="2018-04-11T20:38:00Z">
        <w:r>
          <w:rPr>
            <w:rFonts w:ascii="Roboto Light" w:eastAsia="Roboto Light" w:hAnsi="Roboto Light" w:cs="Roboto Light"/>
            <w:sz w:val="20"/>
            <w:szCs w:val="20"/>
          </w:rPr>
          <w:t xml:space="preserve">/caching dictionaries </w:t>
        </w:r>
        <w:r w:rsidR="001E0C85">
          <w:rPr>
            <w:rFonts w:ascii="Roboto Light" w:eastAsia="Roboto Light" w:hAnsi="Roboto Light" w:cs="Roboto Light"/>
            <w:sz w:val="20"/>
            <w:szCs w:val="20"/>
          </w:rPr>
          <w:t xml:space="preserve">about each pet which will then </w:t>
        </w:r>
      </w:ins>
      <w:ins w:id="53" w:author="Tammy Nguyen" w:date="2018-04-11T20:39:00Z">
        <w:r w:rsidR="001E0C85">
          <w:rPr>
            <w:rFonts w:ascii="Roboto Light" w:eastAsia="Roboto Light" w:hAnsi="Roboto Light" w:cs="Roboto Light"/>
            <w:sz w:val="20"/>
            <w:szCs w:val="20"/>
          </w:rPr>
          <w:t xml:space="preserve">be used to </w:t>
        </w:r>
      </w:ins>
      <w:ins w:id="54" w:author="Tammy Nguyen" w:date="2018-04-11T20:38:00Z">
        <w:r w:rsidR="001E0C85">
          <w:rPr>
            <w:rFonts w:ascii="Roboto Light" w:eastAsia="Roboto Light" w:hAnsi="Roboto Light" w:cs="Roboto Light"/>
            <w:sz w:val="20"/>
            <w:szCs w:val="20"/>
          </w:rPr>
          <w:t>populate my data</w:t>
        </w:r>
      </w:ins>
      <w:ins w:id="55" w:author="Tammy Nguyen" w:date="2018-04-11T20:39:00Z">
        <w:r w:rsidR="001E0C85">
          <w:rPr>
            <w:rFonts w:ascii="Roboto Light" w:eastAsia="Roboto Light" w:hAnsi="Roboto Light" w:cs="Roboto Light"/>
            <w:sz w:val="20"/>
            <w:szCs w:val="20"/>
          </w:rPr>
          <w:t>base.</w:t>
        </w:r>
      </w:ins>
    </w:p>
    <w:p w14:paraId="68B50A83" w14:textId="04613004" w:rsidR="00116927" w:rsidRDefault="00116927" w:rsidP="0054556E">
      <w:pPr>
        <w:rPr>
          <w:ins w:id="56" w:author="Tammy Nguyen" w:date="2018-04-11T20:39:00Z"/>
          <w:rFonts w:ascii="Roboto Light" w:eastAsia="Roboto Light" w:hAnsi="Roboto Light" w:cs="Roboto Light"/>
          <w:sz w:val="20"/>
          <w:szCs w:val="20"/>
        </w:rPr>
      </w:pPr>
    </w:p>
    <w:p w14:paraId="1F7BB690" w14:textId="5C3075AE" w:rsidR="00116927" w:rsidRPr="0054556E" w:rsidRDefault="00116927" w:rsidP="0054556E">
      <w:pPr>
        <w:rPr>
          <w:ins w:id="57" w:author="Tammy Nguyen" w:date="2018-04-11T20:30:00Z"/>
          <w:rFonts w:ascii="Roboto Light" w:eastAsia="Roboto Light" w:hAnsi="Roboto Light" w:cs="Roboto Light"/>
          <w:sz w:val="20"/>
          <w:szCs w:val="20"/>
          <w:rPrChange w:id="58" w:author="Tammy Nguyen" w:date="2018-04-11T20:37:00Z">
            <w:rPr>
              <w:ins w:id="59" w:author="Tammy Nguyen" w:date="2018-04-11T20:30:00Z"/>
            </w:rPr>
          </w:rPrChange>
        </w:rPr>
        <w:pPrChange w:id="60" w:author="Tammy Nguyen" w:date="2018-04-11T20:37:00Z">
          <w:pPr/>
        </w:pPrChange>
      </w:pPr>
      <w:ins w:id="61" w:author="Tammy Nguyen" w:date="2018-04-11T20:39:00Z">
        <w:r>
          <w:rPr>
            <w:rFonts w:ascii="Roboto Light" w:eastAsia="Roboto Light" w:hAnsi="Roboto Light" w:cs="Roboto Light"/>
            <w:sz w:val="20"/>
            <w:szCs w:val="20"/>
          </w:rPr>
          <w:t>I will create unit test</w:t>
        </w:r>
      </w:ins>
      <w:ins w:id="62" w:author="Tammy Nguyen" w:date="2018-04-11T20:40:00Z">
        <w:r w:rsidR="00E1135F">
          <w:rPr>
            <w:rFonts w:ascii="Roboto Light" w:eastAsia="Roboto Light" w:hAnsi="Roboto Light" w:cs="Roboto Light"/>
            <w:sz w:val="20"/>
            <w:szCs w:val="20"/>
          </w:rPr>
          <w:t>s</w:t>
        </w:r>
      </w:ins>
      <w:ins w:id="63" w:author="Tammy Nguyen" w:date="2018-04-11T20:39:00Z">
        <w:r>
          <w:rPr>
            <w:rFonts w:ascii="Roboto Light" w:eastAsia="Roboto Light" w:hAnsi="Roboto Light" w:cs="Roboto Light"/>
            <w:sz w:val="20"/>
            <w:szCs w:val="20"/>
          </w:rPr>
          <w:t xml:space="preserve"> to verify that </w:t>
        </w:r>
        <w:r w:rsidR="00E1135F">
          <w:rPr>
            <w:rFonts w:ascii="Roboto Light" w:eastAsia="Roboto Light" w:hAnsi="Roboto Light" w:cs="Roboto Light"/>
            <w:sz w:val="20"/>
            <w:szCs w:val="20"/>
          </w:rPr>
          <w:t xml:space="preserve">each cached record has the information I need to populate my data base and </w:t>
        </w:r>
      </w:ins>
      <w:ins w:id="64" w:author="Tammy Nguyen" w:date="2018-04-11T20:40:00Z">
        <w:r w:rsidR="00E1135F">
          <w:rPr>
            <w:rFonts w:ascii="Roboto Light" w:eastAsia="Roboto Light" w:hAnsi="Roboto Light" w:cs="Roboto Light"/>
            <w:sz w:val="20"/>
            <w:szCs w:val="20"/>
          </w:rPr>
          <w:t>unit tests that will ensure that my SQL queries pull the correct information.</w:t>
        </w:r>
      </w:ins>
    </w:p>
    <w:p w14:paraId="007260B2" w14:textId="01CD8376" w:rsidR="00FB27BA" w:rsidRDefault="00FB27BA" w:rsidP="00FB27BA">
      <w:pPr>
        <w:rPr>
          <w:ins w:id="65" w:author="Tammy Nguyen" w:date="2018-04-11T20:40:00Z"/>
          <w:rFonts w:ascii="Roboto Light" w:eastAsia="Roboto Light" w:hAnsi="Roboto Light" w:cs="Roboto Light"/>
          <w:sz w:val="20"/>
          <w:szCs w:val="20"/>
        </w:rPr>
      </w:pPr>
    </w:p>
    <w:p w14:paraId="4438FCCA" w14:textId="77AF11F1" w:rsidR="00494112" w:rsidRDefault="00494112" w:rsidP="00FB27BA">
      <w:pPr>
        <w:rPr>
          <w:ins w:id="66" w:author="Tammy Nguyen" w:date="2018-04-11T20:40:00Z"/>
          <w:rFonts w:ascii="Roboto Light" w:eastAsia="Roboto Light" w:hAnsi="Roboto Light" w:cs="Roboto Light"/>
          <w:sz w:val="20"/>
          <w:szCs w:val="20"/>
        </w:rPr>
      </w:pPr>
      <w:ins w:id="67" w:author="Tammy Nguyen" w:date="2018-04-11T20:40:00Z">
        <w:r>
          <w:rPr>
            <w:rFonts w:ascii="Roboto Light" w:eastAsia="Roboto Light" w:hAnsi="Roboto Light" w:cs="Roboto Light"/>
            <w:sz w:val="20"/>
            <w:szCs w:val="20"/>
          </w:rPr>
          <w:t>DATA PRESENTATION:</w:t>
        </w:r>
      </w:ins>
    </w:p>
    <w:p w14:paraId="12503062" w14:textId="1A7A54AE" w:rsidR="00494112" w:rsidRDefault="00494112" w:rsidP="00FB27BA">
      <w:pPr>
        <w:rPr>
          <w:ins w:id="68" w:author="Tammy Nguyen" w:date="2018-04-11T20:30:00Z"/>
          <w:rFonts w:ascii="Roboto Light" w:eastAsia="Roboto Light" w:hAnsi="Roboto Light" w:cs="Roboto Light"/>
          <w:sz w:val="20"/>
          <w:szCs w:val="20"/>
        </w:rPr>
      </w:pPr>
      <w:proofErr w:type="gramStart"/>
      <w:ins w:id="69" w:author="Tammy Nguyen" w:date="2018-04-11T20:40:00Z">
        <w:r>
          <w:rPr>
            <w:rFonts w:ascii="Roboto Light" w:eastAsia="Roboto Light" w:hAnsi="Roboto Light" w:cs="Roboto Light"/>
            <w:sz w:val="20"/>
            <w:szCs w:val="20"/>
          </w:rPr>
          <w:t xml:space="preserve">At the </w:t>
        </w:r>
      </w:ins>
      <w:ins w:id="70" w:author="Tammy Nguyen" w:date="2018-04-11T20:45:00Z">
        <w:r w:rsidR="00BB75D0">
          <w:rPr>
            <w:rFonts w:ascii="Roboto Light" w:eastAsia="Roboto Light" w:hAnsi="Roboto Light" w:cs="Roboto Light"/>
            <w:sz w:val="20"/>
            <w:szCs w:val="20"/>
          </w:rPr>
          <w:t xml:space="preserve">present </w:t>
        </w:r>
      </w:ins>
      <w:ins w:id="71" w:author="Tammy Nguyen" w:date="2018-04-11T20:40:00Z">
        <w:r>
          <w:rPr>
            <w:rFonts w:ascii="Roboto Light" w:eastAsia="Roboto Light" w:hAnsi="Roboto Light" w:cs="Roboto Light"/>
            <w:sz w:val="20"/>
            <w:szCs w:val="20"/>
          </w:rPr>
          <w:t>moment</w:t>
        </w:r>
        <w:proofErr w:type="gramEnd"/>
        <w:r>
          <w:rPr>
            <w:rFonts w:ascii="Roboto Light" w:eastAsia="Roboto Light" w:hAnsi="Roboto Light" w:cs="Roboto Light"/>
            <w:sz w:val="20"/>
            <w:szCs w:val="20"/>
          </w:rPr>
          <w:t xml:space="preserve">, </w:t>
        </w:r>
      </w:ins>
      <w:ins w:id="72" w:author="Tammy Nguyen" w:date="2018-04-11T20:42:00Z">
        <w:r w:rsidR="002D50B5">
          <w:rPr>
            <w:rFonts w:ascii="Roboto Light" w:eastAsia="Roboto Light" w:hAnsi="Roboto Light" w:cs="Roboto Light"/>
            <w:sz w:val="20"/>
            <w:szCs w:val="20"/>
          </w:rPr>
          <w:t>I intend to ha</w:t>
        </w:r>
        <w:r w:rsidR="00EE060F">
          <w:rPr>
            <w:rFonts w:ascii="Roboto Light" w:eastAsia="Roboto Light" w:hAnsi="Roboto Light" w:cs="Roboto Light"/>
            <w:sz w:val="20"/>
            <w:szCs w:val="20"/>
          </w:rPr>
          <w:t>ve to</w:t>
        </w:r>
      </w:ins>
      <w:ins w:id="73" w:author="Tammy Nguyen" w:date="2018-04-11T20:43:00Z">
        <w:r w:rsidR="004F1856">
          <w:rPr>
            <w:rFonts w:ascii="Roboto Light" w:eastAsia="Roboto Light" w:hAnsi="Roboto Light" w:cs="Roboto Light"/>
            <w:sz w:val="20"/>
            <w:szCs w:val="20"/>
          </w:rPr>
          <w:t xml:space="preserve"> use Flask to display some tables of data that includes information about the </w:t>
        </w:r>
      </w:ins>
      <w:ins w:id="74" w:author="Tammy Nguyen" w:date="2018-04-11T20:44:00Z">
        <w:r w:rsidR="004F1856">
          <w:rPr>
            <w:rFonts w:ascii="Roboto Light" w:eastAsia="Roboto Light" w:hAnsi="Roboto Light" w:cs="Roboto Light"/>
            <w:sz w:val="20"/>
            <w:szCs w:val="20"/>
          </w:rPr>
          <w:t>pets they’ve queried about</w:t>
        </w:r>
        <w:r w:rsidR="00BB75D0">
          <w:rPr>
            <w:rFonts w:ascii="Roboto Light" w:eastAsia="Roboto Light" w:hAnsi="Roboto Light" w:cs="Roboto Light"/>
            <w:sz w:val="20"/>
            <w:szCs w:val="20"/>
          </w:rPr>
          <w:t xml:space="preserve">. Potentially, the pet records can be sorted by age or location and </w:t>
        </w:r>
      </w:ins>
      <w:ins w:id="75" w:author="Tammy Nguyen" w:date="2018-04-11T20:45:00Z">
        <w:r w:rsidR="00BB75D0">
          <w:rPr>
            <w:rFonts w:ascii="Roboto Light" w:eastAsia="Roboto Light" w:hAnsi="Roboto Light" w:cs="Roboto Light"/>
            <w:sz w:val="20"/>
            <w:szCs w:val="20"/>
          </w:rPr>
          <w:t xml:space="preserve">I might had some functionality that allows them to view the shelter locations via </w:t>
        </w:r>
        <w:proofErr w:type="spellStart"/>
        <w:r w:rsidR="00BB75D0">
          <w:rPr>
            <w:rFonts w:ascii="Roboto Light" w:eastAsia="Roboto Light" w:hAnsi="Roboto Light" w:cs="Roboto Light"/>
            <w:sz w:val="20"/>
            <w:szCs w:val="20"/>
          </w:rPr>
          <w:t>Plotly</w:t>
        </w:r>
        <w:proofErr w:type="spellEnd"/>
        <w:r w:rsidR="00BB75D0">
          <w:rPr>
            <w:rFonts w:ascii="Roboto Light" w:eastAsia="Roboto Light" w:hAnsi="Roboto Light" w:cs="Roboto Light"/>
            <w:sz w:val="20"/>
            <w:szCs w:val="20"/>
          </w:rPr>
          <w:t>.</w:t>
        </w:r>
      </w:ins>
    </w:p>
    <w:p w14:paraId="7D46E1B2" w14:textId="534F2FDA" w:rsidR="00DA0A23" w:rsidRDefault="00BB75D0">
      <w:pPr>
        <w:rPr>
          <w:rFonts w:ascii="Roboto" w:eastAsia="Roboto" w:hAnsi="Roboto" w:cs="Roboto"/>
          <w:sz w:val="20"/>
          <w:szCs w:val="20"/>
        </w:rPr>
      </w:pPr>
      <w:bookmarkStart w:id="76" w:name="_GoBack"/>
      <w:bookmarkEnd w:id="76"/>
      <w:r>
        <w:rPr>
          <w:rFonts w:ascii="Roboto" w:eastAsia="Roboto" w:hAnsi="Roboto" w:cs="Roboto"/>
          <w:b/>
          <w:sz w:val="20"/>
          <w:szCs w:val="20"/>
        </w:rPr>
        <w:lastRenderedPageBreak/>
        <w:t>SI507 FINAL PROJECT PROPOSAL</w:t>
      </w:r>
    </w:p>
    <w:p w14:paraId="7D46E1B3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B4" w14:textId="77777777" w:rsidR="00DA0A23" w:rsidRDefault="00BB75D0">
      <w:p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DATA SOURCES &amp; CHALLENGE SCORE:</w:t>
      </w:r>
    </w:p>
    <w:p w14:paraId="7D46E1B5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As part of the Michigan Athletics Career Center, I’d like to create a program for the organization that allows a user to view professional information about former student-athlete alumni.</w:t>
      </w:r>
    </w:p>
    <w:p w14:paraId="7D46E1B6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B7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My intention is to extract data from the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Linkedin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 API (</w:t>
      </w:r>
      <w:hyperlink r:id="rId5">
        <w:r>
          <w:rPr>
            <w:rFonts w:ascii="Roboto Light" w:eastAsia="Roboto Light" w:hAnsi="Roboto Light" w:cs="Roboto Light"/>
            <w:color w:val="1155CC"/>
            <w:sz w:val="20"/>
            <w:szCs w:val="20"/>
            <w:u w:val="single"/>
          </w:rPr>
          <w:t>https://developer.linkedin.com/</w:t>
        </w:r>
      </w:hyperlink>
      <w:r>
        <w:rPr>
          <w:rFonts w:ascii="Roboto Light" w:eastAsia="Roboto Light" w:hAnsi="Roboto Light" w:cs="Roboto Light"/>
          <w:sz w:val="20"/>
          <w:szCs w:val="20"/>
        </w:rPr>
        <w:t>)—which requires authentication with OAuth 2.0—for members who have listed the University of Michigan and “Student Athl</w:t>
      </w:r>
      <w:r>
        <w:rPr>
          <w:rFonts w:ascii="Roboto Light" w:eastAsia="Roboto Light" w:hAnsi="Roboto Light" w:cs="Roboto Light"/>
          <w:sz w:val="20"/>
          <w:szCs w:val="20"/>
        </w:rPr>
        <w:t xml:space="preserve">ete” (as one of their past positions) on their profile. From there, I intended to </w:t>
      </w:r>
      <w:proofErr w:type="gramStart"/>
      <w:r>
        <w:rPr>
          <w:rFonts w:ascii="Roboto Light" w:eastAsia="Roboto Light" w:hAnsi="Roboto Light" w:cs="Roboto Light"/>
          <w:sz w:val="20"/>
          <w:szCs w:val="20"/>
        </w:rPr>
        <w:t>compiled</w:t>
      </w:r>
      <w:proofErr w:type="gramEnd"/>
      <w:r>
        <w:rPr>
          <w:rFonts w:ascii="Roboto Light" w:eastAsia="Roboto Light" w:hAnsi="Roboto Light" w:cs="Roboto Light"/>
          <w:sz w:val="20"/>
          <w:szCs w:val="20"/>
        </w:rPr>
        <w:t xml:space="preserve"> the following information:</w:t>
      </w:r>
    </w:p>
    <w:p w14:paraId="7D46E1B8" w14:textId="77777777" w:rsidR="00DA0A23" w:rsidRDefault="00BB75D0">
      <w:pPr>
        <w:numPr>
          <w:ilvl w:val="0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Basic Profile:</w:t>
      </w:r>
    </w:p>
    <w:p w14:paraId="7D46E1B9" w14:textId="77777777" w:rsidR="00DA0A23" w:rsidRDefault="00BB75D0">
      <w:pPr>
        <w:numPr>
          <w:ilvl w:val="1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id: The unique identifying value for the member</w:t>
      </w:r>
    </w:p>
    <w:p w14:paraId="7D46E1BA" w14:textId="77777777" w:rsidR="00DA0A23" w:rsidRDefault="00BB75D0">
      <w:pPr>
        <w:numPr>
          <w:ilvl w:val="1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first-name: The member’s first name</w:t>
      </w:r>
    </w:p>
    <w:p w14:paraId="7D46E1BB" w14:textId="77777777" w:rsidR="00DA0A23" w:rsidRDefault="00BB75D0">
      <w:pPr>
        <w:numPr>
          <w:ilvl w:val="1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last-name: The member’s last name</w:t>
      </w:r>
    </w:p>
    <w:p w14:paraId="7D46E1BC" w14:textId="77777777" w:rsidR="00DA0A23" w:rsidRDefault="00BB75D0">
      <w:pPr>
        <w:numPr>
          <w:ilvl w:val="1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indus</w:t>
      </w:r>
      <w:r>
        <w:rPr>
          <w:rFonts w:ascii="Roboto Light" w:eastAsia="Roboto Light" w:hAnsi="Roboto Light" w:cs="Roboto Light"/>
          <w:sz w:val="20"/>
          <w:szCs w:val="20"/>
        </w:rPr>
        <w:t>try: The (current) industry the member belongs to</w:t>
      </w:r>
    </w:p>
    <w:p w14:paraId="7D46E1BD" w14:textId="77777777" w:rsidR="00DA0A23" w:rsidRDefault="00BB75D0">
      <w:pPr>
        <w:numPr>
          <w:ilvl w:val="1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site-standard-profile-request: The URL to the member’s authenticated profiled on LinkedIn</w:t>
      </w:r>
    </w:p>
    <w:p w14:paraId="7D46E1BE" w14:textId="77777777" w:rsidR="00DA0A23" w:rsidRDefault="00BB75D0">
      <w:pPr>
        <w:numPr>
          <w:ilvl w:val="0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Position:</w:t>
      </w:r>
    </w:p>
    <w:p w14:paraId="7D46E1BF" w14:textId="77777777" w:rsidR="00DA0A23" w:rsidRDefault="00BB75D0">
      <w:pPr>
        <w:numPr>
          <w:ilvl w:val="1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title: The title of the member’s current position</w:t>
      </w:r>
    </w:p>
    <w:p w14:paraId="7D46E1C0" w14:textId="77777777" w:rsidR="00DA0A23" w:rsidRDefault="00BB75D0">
      <w:pPr>
        <w:numPr>
          <w:ilvl w:val="0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Company: </w:t>
      </w:r>
    </w:p>
    <w:p w14:paraId="7D46E1C1" w14:textId="77777777" w:rsidR="00DA0A23" w:rsidRDefault="00BB75D0">
      <w:pPr>
        <w:numPr>
          <w:ilvl w:val="1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name: The name of the company</w:t>
      </w:r>
    </w:p>
    <w:p w14:paraId="7D46E1C2" w14:textId="77777777" w:rsidR="00DA0A23" w:rsidRDefault="00BB75D0">
      <w:pPr>
        <w:numPr>
          <w:ilvl w:val="0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Education:</w:t>
      </w:r>
    </w:p>
    <w:p w14:paraId="7D46E1C3" w14:textId="77777777" w:rsidR="00DA0A23" w:rsidRDefault="00BB75D0">
      <w:pPr>
        <w:numPr>
          <w:ilvl w:val="1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field</w:t>
      </w:r>
      <w:r>
        <w:rPr>
          <w:rFonts w:ascii="Roboto Light" w:eastAsia="Roboto Light" w:hAnsi="Roboto Light" w:cs="Roboto Light"/>
          <w:sz w:val="20"/>
          <w:szCs w:val="20"/>
        </w:rPr>
        <w:t>-of-study: The field that the member studied in</w:t>
      </w:r>
    </w:p>
    <w:p w14:paraId="7D46E1C4" w14:textId="77777777" w:rsidR="00DA0A23" w:rsidRDefault="00BB75D0">
      <w:pPr>
        <w:numPr>
          <w:ilvl w:val="1"/>
          <w:numId w:val="2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degree: The degree received</w:t>
      </w:r>
    </w:p>
    <w:p w14:paraId="7D46E1C5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C6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Using each of the member’s LinkedIn profile URL, I will scrape their profile page for the company’s name and location. I will use that data to extract GPS coordinates from Google </w:t>
      </w:r>
      <w:r>
        <w:rPr>
          <w:rFonts w:ascii="Roboto Light" w:eastAsia="Roboto Light" w:hAnsi="Roboto Light" w:cs="Roboto Light"/>
          <w:sz w:val="20"/>
          <w:szCs w:val="20"/>
        </w:rPr>
        <w:t>Places API (</w:t>
      </w:r>
      <w:hyperlink r:id="rId6">
        <w:r>
          <w:rPr>
            <w:rFonts w:ascii="Roboto Light" w:eastAsia="Roboto Light" w:hAnsi="Roboto Light" w:cs="Roboto Light"/>
            <w:color w:val="1155CC"/>
            <w:sz w:val="20"/>
            <w:szCs w:val="20"/>
            <w:u w:val="single"/>
          </w:rPr>
          <w:t>https://developers.google.com/places/web-service/search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) to map my scatter plot in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Plotly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>.</w:t>
      </w:r>
    </w:p>
    <w:p w14:paraId="7D46E1C7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C8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The challenge score is 10. I earn 6 points for using a Web API I haven’t used</w:t>
      </w:r>
      <w:r>
        <w:rPr>
          <w:rFonts w:ascii="Roboto Light" w:eastAsia="Roboto Light" w:hAnsi="Roboto Light" w:cs="Roboto Light"/>
          <w:sz w:val="20"/>
          <w:szCs w:val="20"/>
        </w:rPr>
        <w:t xml:space="preserve"> before that requires OAuth (LinkedIn) and 4 points for scraping a new single page (LinkedIn Profile).</w:t>
      </w:r>
    </w:p>
    <w:p w14:paraId="7D46E1C9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CA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CB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DATA ACCESS &amp; STORAGE:</w:t>
      </w:r>
    </w:p>
    <w:p w14:paraId="7D46E1CC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I will cache all the requested data from LinkedIn as well as placed them in a database with the following tables:</w:t>
      </w:r>
    </w:p>
    <w:p w14:paraId="7D46E1CD" w14:textId="77777777" w:rsidR="00DA0A23" w:rsidRDefault="00BB75D0">
      <w:pPr>
        <w:numPr>
          <w:ilvl w:val="0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Alumni Information</w:t>
      </w:r>
    </w:p>
    <w:p w14:paraId="7D46E1CE" w14:textId="77777777" w:rsidR="00DA0A23" w:rsidRDefault="00BB75D0">
      <w:pPr>
        <w:numPr>
          <w:ilvl w:val="1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proofErr w:type="spellStart"/>
      <w:r>
        <w:rPr>
          <w:rFonts w:ascii="Roboto Light" w:eastAsia="Roboto Light" w:hAnsi="Roboto Light" w:cs="Roboto Light"/>
          <w:sz w:val="20"/>
          <w:szCs w:val="20"/>
        </w:rPr>
        <w:t>AlumniID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, First Name, Last Name,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IndustryID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,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PositionID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,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CompanyID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,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LocationID</w:t>
      </w:r>
      <w:proofErr w:type="spellEnd"/>
    </w:p>
    <w:p w14:paraId="7D46E1CF" w14:textId="77777777" w:rsidR="00DA0A23" w:rsidRDefault="00BB75D0">
      <w:pPr>
        <w:numPr>
          <w:ilvl w:val="0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Company</w:t>
      </w:r>
    </w:p>
    <w:p w14:paraId="7D46E1D0" w14:textId="77777777" w:rsidR="00DA0A23" w:rsidRDefault="00BB75D0">
      <w:pPr>
        <w:numPr>
          <w:ilvl w:val="1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proofErr w:type="spellStart"/>
      <w:r>
        <w:rPr>
          <w:rFonts w:ascii="Roboto Light" w:eastAsia="Roboto Light" w:hAnsi="Roboto Light" w:cs="Roboto Light"/>
          <w:sz w:val="20"/>
          <w:szCs w:val="20"/>
        </w:rPr>
        <w:t>CompanyID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, Name,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LocationID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>, Latitude, Longitude</w:t>
      </w:r>
    </w:p>
    <w:p w14:paraId="7D46E1D1" w14:textId="77777777" w:rsidR="00DA0A23" w:rsidRDefault="00BB75D0">
      <w:pPr>
        <w:numPr>
          <w:ilvl w:val="0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Location</w:t>
      </w:r>
    </w:p>
    <w:p w14:paraId="7D46E1D2" w14:textId="77777777" w:rsidR="00DA0A23" w:rsidRDefault="00BB75D0">
      <w:pPr>
        <w:numPr>
          <w:ilvl w:val="1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proofErr w:type="spellStart"/>
      <w:r>
        <w:rPr>
          <w:rFonts w:ascii="Roboto Light" w:eastAsia="Roboto Light" w:hAnsi="Roboto Light" w:cs="Roboto Light"/>
          <w:sz w:val="20"/>
          <w:szCs w:val="20"/>
        </w:rPr>
        <w:t>LocationID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>, City, State</w:t>
      </w:r>
    </w:p>
    <w:p w14:paraId="7D46E1D3" w14:textId="77777777" w:rsidR="00DA0A23" w:rsidRDefault="00BB75D0">
      <w:pPr>
        <w:numPr>
          <w:ilvl w:val="0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Position</w:t>
      </w:r>
    </w:p>
    <w:p w14:paraId="7D46E1D4" w14:textId="77777777" w:rsidR="00DA0A23" w:rsidRDefault="00BB75D0">
      <w:pPr>
        <w:numPr>
          <w:ilvl w:val="1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proofErr w:type="spellStart"/>
      <w:r>
        <w:rPr>
          <w:rFonts w:ascii="Roboto Light" w:eastAsia="Roboto Light" w:hAnsi="Roboto Light" w:cs="Roboto Light"/>
          <w:sz w:val="20"/>
          <w:szCs w:val="20"/>
        </w:rPr>
        <w:t>PositionID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, Name,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CompanyID</w:t>
      </w:r>
      <w:proofErr w:type="spellEnd"/>
    </w:p>
    <w:p w14:paraId="7D46E1D5" w14:textId="77777777" w:rsidR="00DA0A23" w:rsidRDefault="00BB75D0">
      <w:pPr>
        <w:numPr>
          <w:ilvl w:val="0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Industry</w:t>
      </w:r>
    </w:p>
    <w:p w14:paraId="7D46E1D6" w14:textId="77777777" w:rsidR="00DA0A23" w:rsidRDefault="00BB75D0">
      <w:pPr>
        <w:numPr>
          <w:ilvl w:val="1"/>
          <w:numId w:val="1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proofErr w:type="spellStart"/>
      <w:r>
        <w:rPr>
          <w:rFonts w:ascii="Roboto Light" w:eastAsia="Roboto Light" w:hAnsi="Roboto Light" w:cs="Roboto Light"/>
          <w:sz w:val="20"/>
          <w:szCs w:val="20"/>
        </w:rPr>
        <w:t>IndustryID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>, Name</w:t>
      </w:r>
    </w:p>
    <w:p w14:paraId="7D46E1D7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D8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D9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DA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DATA PROCESSING:</w:t>
      </w:r>
    </w:p>
    <w:p w14:paraId="7D46E1DB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I’ll be creating dictionaries of information about each industry and nested in there is information about each member.</w:t>
      </w:r>
    </w:p>
    <w:p w14:paraId="7D46E1DC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DD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DE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DATA PROCESSING:</w:t>
      </w:r>
    </w:p>
    <w:p w14:paraId="7D46E1DF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I’ll be creating unit tests to verify that each member is </w:t>
      </w:r>
      <w:proofErr w:type="gramStart"/>
      <w:r>
        <w:rPr>
          <w:rFonts w:ascii="Roboto Light" w:eastAsia="Roboto Light" w:hAnsi="Roboto Light" w:cs="Roboto Light"/>
          <w:sz w:val="20"/>
          <w:szCs w:val="20"/>
        </w:rPr>
        <w:t>an alumni of the University of Michigan</w:t>
      </w:r>
      <w:proofErr w:type="gramEnd"/>
      <w:r>
        <w:rPr>
          <w:rFonts w:ascii="Roboto Light" w:eastAsia="Roboto Light" w:hAnsi="Roboto Light" w:cs="Roboto Light"/>
          <w:sz w:val="20"/>
          <w:szCs w:val="20"/>
        </w:rPr>
        <w:t>; th</w:t>
      </w:r>
      <w:r>
        <w:rPr>
          <w:rFonts w:ascii="Roboto Light" w:eastAsia="Roboto Light" w:hAnsi="Roboto Light" w:cs="Roboto Light"/>
          <w:sz w:val="20"/>
          <w:szCs w:val="20"/>
        </w:rPr>
        <w:t>at my database is correctly constructed, and that the results I require for my data presentation are also correctly constructed and formatted.</w:t>
      </w:r>
    </w:p>
    <w:p w14:paraId="7D46E1E0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E1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E2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DATA PRESENTATION:</w:t>
      </w:r>
    </w:p>
    <w:p w14:paraId="7D46E1E3" w14:textId="77777777" w:rsidR="00DA0A23" w:rsidRDefault="00BB75D0">
      <w:pPr>
        <w:numPr>
          <w:ilvl w:val="0"/>
          <w:numId w:val="3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The user will </w:t>
      </w:r>
      <w:proofErr w:type="gramStart"/>
      <w:r>
        <w:rPr>
          <w:rFonts w:ascii="Roboto Light" w:eastAsia="Roboto Light" w:hAnsi="Roboto Light" w:cs="Roboto Light"/>
          <w:sz w:val="20"/>
          <w:szCs w:val="20"/>
        </w:rPr>
        <w:t>has</w:t>
      </w:r>
      <w:proofErr w:type="gramEnd"/>
      <w:r>
        <w:rPr>
          <w:rFonts w:ascii="Roboto Light" w:eastAsia="Roboto Light" w:hAnsi="Roboto Light" w:cs="Roboto Light"/>
          <w:sz w:val="20"/>
          <w:szCs w:val="20"/>
        </w:rPr>
        <w:t xml:space="preserve"> two options:</w:t>
      </w:r>
    </w:p>
    <w:p w14:paraId="7D46E1E4" w14:textId="77777777" w:rsidR="00DA0A23" w:rsidRDefault="00BB75D0">
      <w:pPr>
        <w:numPr>
          <w:ilvl w:val="1"/>
          <w:numId w:val="3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They can view two types of graphs:</w:t>
      </w:r>
    </w:p>
    <w:p w14:paraId="7D46E1E5" w14:textId="77777777" w:rsidR="00DA0A23" w:rsidRDefault="00BB75D0">
      <w:pPr>
        <w:numPr>
          <w:ilvl w:val="2"/>
          <w:numId w:val="3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A pie chart that communica</w:t>
      </w:r>
      <w:r>
        <w:rPr>
          <w:rFonts w:ascii="Roboto Light" w:eastAsia="Roboto Light" w:hAnsi="Roboto Light" w:cs="Roboto Light"/>
          <w:sz w:val="20"/>
          <w:szCs w:val="20"/>
        </w:rPr>
        <w:t>tes how much of the total alumni in the database are in a specific industry</w:t>
      </w:r>
    </w:p>
    <w:p w14:paraId="7D46E1E6" w14:textId="77777777" w:rsidR="00DA0A23" w:rsidRDefault="00BB75D0">
      <w:pPr>
        <w:numPr>
          <w:ilvl w:val="2"/>
          <w:numId w:val="3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A bar chart that conveys how much of the total alumni in the database earned a specific degree</w:t>
      </w:r>
    </w:p>
    <w:p w14:paraId="7D46E1E7" w14:textId="77777777" w:rsidR="00DA0A23" w:rsidRDefault="00BB75D0">
      <w:pPr>
        <w:numPr>
          <w:ilvl w:val="1"/>
          <w:numId w:val="3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Enter the industry (from a list) that they are interested in.</w:t>
      </w:r>
    </w:p>
    <w:p w14:paraId="7D46E1E8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E9" w14:textId="77777777" w:rsidR="00DA0A23" w:rsidRDefault="00BB75D0">
      <w:pPr>
        <w:numPr>
          <w:ilvl w:val="0"/>
          <w:numId w:val="3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The user will view a table that displays all the first and last name and current company of the student-athlete alumni.</w:t>
      </w:r>
    </w:p>
    <w:p w14:paraId="7D46E1EA" w14:textId="77777777" w:rsidR="00DA0A23" w:rsidRDefault="00DA0A23">
      <w:pPr>
        <w:ind w:left="720"/>
        <w:rPr>
          <w:rFonts w:ascii="Roboto Light" w:eastAsia="Roboto Light" w:hAnsi="Roboto Light" w:cs="Roboto Light"/>
          <w:sz w:val="20"/>
          <w:szCs w:val="20"/>
        </w:rPr>
      </w:pPr>
    </w:p>
    <w:p w14:paraId="7D46E1EB" w14:textId="77777777" w:rsidR="00DA0A23" w:rsidRDefault="00BB75D0">
      <w:pPr>
        <w:numPr>
          <w:ilvl w:val="0"/>
          <w:numId w:val="3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The user has two options:</w:t>
      </w:r>
    </w:p>
    <w:p w14:paraId="7D46E1EC" w14:textId="77777777" w:rsidR="00DA0A23" w:rsidRDefault="00BB75D0">
      <w:pPr>
        <w:numPr>
          <w:ilvl w:val="1"/>
          <w:numId w:val="3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If they click on </w:t>
      </w:r>
      <w:proofErr w:type="spellStart"/>
      <w:proofErr w:type="gramStart"/>
      <w:r>
        <w:rPr>
          <w:rFonts w:ascii="Roboto Light" w:eastAsia="Roboto Light" w:hAnsi="Roboto Light" w:cs="Roboto Light"/>
          <w:sz w:val="20"/>
          <w:szCs w:val="20"/>
        </w:rPr>
        <w:t>a</w:t>
      </w:r>
      <w:proofErr w:type="spellEnd"/>
      <w:proofErr w:type="gramEnd"/>
      <w:r>
        <w:rPr>
          <w:rFonts w:ascii="Roboto Light" w:eastAsia="Roboto Light" w:hAnsi="Roboto Light" w:cs="Roboto Light"/>
          <w:sz w:val="20"/>
          <w:szCs w:val="20"/>
        </w:rPr>
        <w:t xml:space="preserve"> alumna/alumnus, it will lead the user to another table that displays the first and last na</w:t>
      </w:r>
      <w:r>
        <w:rPr>
          <w:rFonts w:ascii="Roboto Light" w:eastAsia="Roboto Light" w:hAnsi="Roboto Light" w:cs="Roboto Light"/>
          <w:sz w:val="20"/>
          <w:szCs w:val="20"/>
        </w:rPr>
        <w:t>me, position title, company name, and LinkedIn profile URL of that alumna/alumnus.</w:t>
      </w:r>
    </w:p>
    <w:p w14:paraId="7D46E1ED" w14:textId="77777777" w:rsidR="00DA0A23" w:rsidRDefault="00BB75D0">
      <w:pPr>
        <w:numPr>
          <w:ilvl w:val="1"/>
          <w:numId w:val="3"/>
        </w:numPr>
        <w:contextualSpacing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If they choose “Map”, the program will display to the user a map scatter plot of all the company locations with alumni in that </w:t>
      </w:r>
      <w:proofErr w:type="gramStart"/>
      <w:r>
        <w:rPr>
          <w:rFonts w:ascii="Roboto Light" w:eastAsia="Roboto Light" w:hAnsi="Roboto Light" w:cs="Roboto Light"/>
          <w:sz w:val="20"/>
          <w:szCs w:val="20"/>
        </w:rPr>
        <w:t>particular industry</w:t>
      </w:r>
      <w:proofErr w:type="gramEnd"/>
      <w:r>
        <w:rPr>
          <w:rFonts w:ascii="Roboto Light" w:eastAsia="Roboto Light" w:hAnsi="Roboto Light" w:cs="Roboto Light"/>
          <w:sz w:val="20"/>
          <w:szCs w:val="20"/>
        </w:rPr>
        <w:t>.</w:t>
      </w:r>
    </w:p>
    <w:p w14:paraId="7D46E1EE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EF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F0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CONCERNS:</w:t>
      </w:r>
    </w:p>
    <w:p w14:paraId="7D46E1F1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I am little a</w:t>
      </w:r>
      <w:r>
        <w:rPr>
          <w:rFonts w:ascii="Roboto Light" w:eastAsia="Roboto Light" w:hAnsi="Roboto Light" w:cs="Roboto Light"/>
          <w:sz w:val="20"/>
          <w:szCs w:val="20"/>
        </w:rPr>
        <w:t>nxious about using the LinkedIn API. I know that I can get location information about each company through the LinkedIn API but since I needed to add to my challenge score, I decided to scrape for the company’s name and location via the alumni’s profile pa</w:t>
      </w:r>
      <w:r>
        <w:rPr>
          <w:rFonts w:ascii="Roboto Light" w:eastAsia="Roboto Light" w:hAnsi="Roboto Light" w:cs="Roboto Light"/>
          <w:sz w:val="20"/>
          <w:szCs w:val="20"/>
        </w:rPr>
        <w:t xml:space="preserve">ge. I worry that since not all alumni have a public profile and that their profiles are only accessible if you are logged into </w:t>
      </w:r>
      <w:proofErr w:type="gramStart"/>
      <w:r>
        <w:rPr>
          <w:rFonts w:ascii="Roboto Light" w:eastAsia="Roboto Light" w:hAnsi="Roboto Light" w:cs="Roboto Light"/>
          <w:sz w:val="20"/>
          <w:szCs w:val="20"/>
        </w:rPr>
        <w:t>LinkedIn, if</w:t>
      </w:r>
      <w:proofErr w:type="gramEnd"/>
      <w:r>
        <w:rPr>
          <w:rFonts w:ascii="Roboto Light" w:eastAsia="Roboto Light" w:hAnsi="Roboto Light" w:cs="Roboto Light"/>
          <w:sz w:val="20"/>
          <w:szCs w:val="20"/>
        </w:rPr>
        <w:t xml:space="preserve"> I will even be able to access their profile page.</w:t>
      </w:r>
    </w:p>
    <w:p w14:paraId="7D46E1F2" w14:textId="77777777" w:rsidR="00DA0A23" w:rsidRDefault="00DA0A23">
      <w:pPr>
        <w:rPr>
          <w:rFonts w:ascii="Roboto Light" w:eastAsia="Roboto Light" w:hAnsi="Roboto Light" w:cs="Roboto Light"/>
          <w:sz w:val="20"/>
          <w:szCs w:val="20"/>
        </w:rPr>
      </w:pPr>
    </w:p>
    <w:p w14:paraId="7D46E1F3" w14:textId="77777777" w:rsidR="00DA0A23" w:rsidRDefault="00BB75D0">
      <w:pPr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If such is the case, I plan on scrapping the above idea and maybe</w:t>
      </w:r>
      <w:r>
        <w:rPr>
          <w:rFonts w:ascii="Roboto Light" w:eastAsia="Roboto Light" w:hAnsi="Roboto Light" w:cs="Roboto Light"/>
          <w:sz w:val="20"/>
          <w:szCs w:val="20"/>
        </w:rPr>
        <w:t xml:space="preserve"> designing a program that scrapes data about the different sports teams from the mgoblue.com website, creates a database with information about each sport’s roster and schedule, and allowing the user to interact with that data.</w:t>
      </w:r>
    </w:p>
    <w:sectPr w:rsidR="00DA0A2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Roboto Ligh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564"/>
    <w:multiLevelType w:val="hybridMultilevel"/>
    <w:tmpl w:val="829641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D6CE7"/>
    <w:multiLevelType w:val="multilevel"/>
    <w:tmpl w:val="74E86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1722C21"/>
    <w:multiLevelType w:val="multilevel"/>
    <w:tmpl w:val="68D2B9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4AA5ED1"/>
    <w:multiLevelType w:val="multilevel"/>
    <w:tmpl w:val="8902A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Tammy Nguyen">
    <w15:presenceInfo w15:providerId="Windows Live" w15:userId="74cadb5832a2ed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0A23"/>
    <w:rsid w:val="00006E04"/>
    <w:rsid w:val="000418E0"/>
    <w:rsid w:val="000B72C9"/>
    <w:rsid w:val="000C4918"/>
    <w:rsid w:val="000D2832"/>
    <w:rsid w:val="00116927"/>
    <w:rsid w:val="00135104"/>
    <w:rsid w:val="001E0C85"/>
    <w:rsid w:val="001F5C89"/>
    <w:rsid w:val="002D0828"/>
    <w:rsid w:val="002D50B5"/>
    <w:rsid w:val="002E7929"/>
    <w:rsid w:val="002F6F69"/>
    <w:rsid w:val="00311B53"/>
    <w:rsid w:val="00404B41"/>
    <w:rsid w:val="00494112"/>
    <w:rsid w:val="004B545E"/>
    <w:rsid w:val="004F1856"/>
    <w:rsid w:val="004F250E"/>
    <w:rsid w:val="004F54CA"/>
    <w:rsid w:val="00522947"/>
    <w:rsid w:val="0054556E"/>
    <w:rsid w:val="005A596C"/>
    <w:rsid w:val="005D4094"/>
    <w:rsid w:val="00630010"/>
    <w:rsid w:val="00656323"/>
    <w:rsid w:val="00657FB8"/>
    <w:rsid w:val="00732873"/>
    <w:rsid w:val="00901105"/>
    <w:rsid w:val="009715D9"/>
    <w:rsid w:val="009B09A9"/>
    <w:rsid w:val="00A021A3"/>
    <w:rsid w:val="00A2134C"/>
    <w:rsid w:val="00A23931"/>
    <w:rsid w:val="00A81B99"/>
    <w:rsid w:val="00AE06C3"/>
    <w:rsid w:val="00AF342A"/>
    <w:rsid w:val="00BB75D0"/>
    <w:rsid w:val="00BC2784"/>
    <w:rsid w:val="00C07691"/>
    <w:rsid w:val="00C4103E"/>
    <w:rsid w:val="00CC297F"/>
    <w:rsid w:val="00DA0A23"/>
    <w:rsid w:val="00E1135F"/>
    <w:rsid w:val="00E14D18"/>
    <w:rsid w:val="00E216B0"/>
    <w:rsid w:val="00E571F1"/>
    <w:rsid w:val="00E64EDB"/>
    <w:rsid w:val="00EE060F"/>
    <w:rsid w:val="00F15685"/>
    <w:rsid w:val="00F34880"/>
    <w:rsid w:val="00F425BF"/>
    <w:rsid w:val="00F83DEC"/>
    <w:rsid w:val="00F860DC"/>
    <w:rsid w:val="00F939DE"/>
    <w:rsid w:val="00FA3B75"/>
    <w:rsid w:val="00FB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E1B2"/>
  <w15:docId w15:val="{6F5E939F-735A-46BC-B3B3-C10B110B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32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places/web-service/search" TargetMode="External"/><Relationship Id="rId5" Type="http://schemas.openxmlformats.org/officeDocument/2006/relationships/hyperlink" Target="https://developer.linkedin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Tammy Nguyen</cp:lastModifiedBy>
  <cp:revision>57</cp:revision>
  <dcterms:created xsi:type="dcterms:W3CDTF">2018-04-12T00:06:00Z</dcterms:created>
  <dcterms:modified xsi:type="dcterms:W3CDTF">2018-04-12T00:45:00Z</dcterms:modified>
</cp:coreProperties>
</file>